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021FF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AC506F5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3A8BE3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B97372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32C8D5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F37344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3DD29F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69F959D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3F91113" w14:textId="199020D1" w:rsidR="0073665A" w:rsidRPr="00144113" w:rsidRDefault="0073665A" w:rsidP="0073665A">
      <w:pPr>
        <w:spacing w:after="120"/>
        <w:contextualSpacing/>
        <w:rPr>
          <w:color w:val="4F81BD" w:themeColor="accent1"/>
          <w:sz w:val="28"/>
          <w:szCs w:val="28"/>
        </w:rPr>
      </w:pPr>
      <w:proofErr w:type="gramStart"/>
      <w:r w:rsidRPr="00144113">
        <w:rPr>
          <w:color w:val="4F81BD" w:themeColor="accent1"/>
          <w:sz w:val="28"/>
          <w:szCs w:val="28"/>
        </w:rPr>
        <w:t>ANS:-</w:t>
      </w:r>
      <w:proofErr w:type="gramEnd"/>
      <w:r w:rsidRPr="00144113">
        <w:rPr>
          <w:color w:val="4F81BD" w:themeColor="accent1"/>
          <w:sz w:val="28"/>
          <w:szCs w:val="28"/>
        </w:rPr>
        <w:t xml:space="preserve"> </w:t>
      </w:r>
      <w:r w:rsidRPr="00144113">
        <w:rPr>
          <w:b/>
          <w:bCs/>
          <w:color w:val="4F81BD" w:themeColor="accent1"/>
          <w:sz w:val="28"/>
          <w:szCs w:val="28"/>
        </w:rPr>
        <w:t>B</w:t>
      </w:r>
    </w:p>
    <w:p w14:paraId="433B7A4E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BCFED1B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2C81ECB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2C3A54B" w14:textId="77777777" w:rsidR="00C86065" w:rsidRPr="00144113" w:rsidRDefault="0073665A" w:rsidP="00C86065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 w:val="28"/>
          <w:szCs w:val="28"/>
        </w:rPr>
      </w:pPr>
      <w:proofErr w:type="gramStart"/>
      <w:r w:rsidRPr="00144113">
        <w:rPr>
          <w:color w:val="4F81BD" w:themeColor="accent1"/>
          <w:sz w:val="28"/>
          <w:szCs w:val="28"/>
        </w:rPr>
        <w:t>ANS:-</w:t>
      </w:r>
      <w:proofErr w:type="gramEnd"/>
    </w:p>
    <w:p w14:paraId="2FB9E502" w14:textId="58319F93" w:rsidR="00C86065" w:rsidRPr="00144113" w:rsidRDefault="00C86065" w:rsidP="00C86065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 w:val="28"/>
          <w:szCs w:val="28"/>
        </w:rPr>
      </w:pPr>
      <w:r w:rsidRPr="00144113">
        <w:rPr>
          <w:i/>
          <w:color w:val="4F81BD" w:themeColor="accent1"/>
          <w:sz w:val="28"/>
          <w:szCs w:val="28"/>
        </w:rPr>
        <w:t xml:space="preserve"> </w:t>
      </w:r>
      <w:r w:rsidRPr="00144113">
        <w:rPr>
          <w:i/>
          <w:color w:val="4F81BD" w:themeColor="accent1"/>
          <w:sz w:val="28"/>
          <w:szCs w:val="28"/>
        </w:rPr>
        <w:sym w:font="Symbol" w:char="F06D"/>
      </w:r>
      <w:r w:rsidRPr="00144113">
        <w:rPr>
          <w:i/>
          <w:color w:val="4F81BD" w:themeColor="accent1"/>
          <w:sz w:val="28"/>
          <w:szCs w:val="28"/>
        </w:rPr>
        <w:t>=</w:t>
      </w:r>
      <w:r w:rsidR="0073665A" w:rsidRPr="00144113">
        <w:rPr>
          <w:color w:val="4F81BD" w:themeColor="accent1"/>
          <w:sz w:val="28"/>
          <w:szCs w:val="28"/>
        </w:rPr>
        <w:t xml:space="preserve"> </w:t>
      </w:r>
      <w:r w:rsidRPr="00144113">
        <w:rPr>
          <w:color w:val="4F81BD" w:themeColor="accent1"/>
          <w:sz w:val="28"/>
          <w:szCs w:val="28"/>
        </w:rPr>
        <w:t>38 &amp; 0 =6.</w:t>
      </w:r>
    </w:p>
    <w:p w14:paraId="099352A0" w14:textId="77777777" w:rsidR="00C86065" w:rsidRPr="00144113" w:rsidRDefault="00C86065" w:rsidP="00C86065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 w:val="28"/>
          <w:szCs w:val="28"/>
        </w:rPr>
      </w:pPr>
      <w:r w:rsidRPr="00144113">
        <w:rPr>
          <w:color w:val="4F81BD" w:themeColor="accent1"/>
          <w:sz w:val="28"/>
          <w:szCs w:val="28"/>
        </w:rPr>
        <w:t xml:space="preserve">a) Probability of employees &gt;44= </w:t>
      </w:r>
      <w:proofErr w:type="spellStart"/>
      <w:r w:rsidRPr="00144113">
        <w:rPr>
          <w:color w:val="4F81BD" w:themeColor="accent1"/>
          <w:sz w:val="28"/>
          <w:szCs w:val="28"/>
        </w:rPr>
        <w:t>Pr</w:t>
      </w:r>
      <w:proofErr w:type="spellEnd"/>
      <w:r w:rsidRPr="00144113">
        <w:rPr>
          <w:color w:val="4F81BD" w:themeColor="accent1"/>
          <w:sz w:val="28"/>
          <w:szCs w:val="28"/>
        </w:rPr>
        <w:t>(x&gt;</w:t>
      </w:r>
      <w:proofErr w:type="gramStart"/>
      <w:r w:rsidRPr="00144113">
        <w:rPr>
          <w:color w:val="4F81BD" w:themeColor="accent1"/>
          <w:sz w:val="28"/>
          <w:szCs w:val="28"/>
        </w:rPr>
        <w:t>44)=</w:t>
      </w:r>
      <w:proofErr w:type="gramEnd"/>
      <w:r w:rsidRPr="00144113">
        <w:rPr>
          <w:color w:val="4F81BD" w:themeColor="accent1"/>
          <w:sz w:val="28"/>
          <w:szCs w:val="28"/>
        </w:rPr>
        <w:t>1-Pr(x&lt;=44)</w:t>
      </w:r>
    </w:p>
    <w:p w14:paraId="73D56FE1" w14:textId="77777777" w:rsidR="00C86065" w:rsidRPr="00144113" w:rsidRDefault="00C86065" w:rsidP="00C86065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 w:val="28"/>
          <w:szCs w:val="28"/>
        </w:rPr>
      </w:pPr>
      <w:r w:rsidRPr="00144113">
        <w:rPr>
          <w:color w:val="4F81BD" w:themeColor="accent1"/>
          <w:sz w:val="28"/>
          <w:szCs w:val="28"/>
        </w:rPr>
        <w:t>Z=(X-u)/o = (x-38)/6</w:t>
      </w:r>
    </w:p>
    <w:p w14:paraId="5E320DF0" w14:textId="77777777" w:rsidR="00C86065" w:rsidRPr="00144113" w:rsidRDefault="00C86065" w:rsidP="00C86065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 w:val="28"/>
          <w:szCs w:val="28"/>
        </w:rPr>
      </w:pPr>
      <w:proofErr w:type="spellStart"/>
      <w:r w:rsidRPr="00144113">
        <w:rPr>
          <w:color w:val="4F81BD" w:themeColor="accent1"/>
          <w:sz w:val="28"/>
          <w:szCs w:val="28"/>
        </w:rPr>
        <w:t>Pr</w:t>
      </w:r>
      <w:proofErr w:type="spellEnd"/>
      <w:r w:rsidRPr="00144113">
        <w:rPr>
          <w:color w:val="4F81BD" w:themeColor="accent1"/>
          <w:sz w:val="28"/>
          <w:szCs w:val="28"/>
        </w:rPr>
        <w:t>(x&lt;=</w:t>
      </w:r>
      <w:proofErr w:type="gramStart"/>
      <w:r w:rsidRPr="00144113">
        <w:rPr>
          <w:color w:val="4F81BD" w:themeColor="accent1"/>
          <w:sz w:val="28"/>
          <w:szCs w:val="28"/>
        </w:rPr>
        <w:t>44)=</w:t>
      </w:r>
      <w:proofErr w:type="spellStart"/>
      <w:proofErr w:type="gramEnd"/>
      <w:r w:rsidRPr="00144113">
        <w:rPr>
          <w:color w:val="4F81BD" w:themeColor="accent1"/>
          <w:sz w:val="28"/>
          <w:szCs w:val="28"/>
        </w:rPr>
        <w:t>Pr</w:t>
      </w:r>
      <w:proofErr w:type="spellEnd"/>
      <w:r w:rsidRPr="00144113">
        <w:rPr>
          <w:color w:val="4F81BD" w:themeColor="accent1"/>
          <w:sz w:val="28"/>
          <w:szCs w:val="28"/>
        </w:rPr>
        <w:t>(z&lt;=(44-38)/6)=</w:t>
      </w:r>
      <w:proofErr w:type="spellStart"/>
      <w:r w:rsidRPr="00144113">
        <w:rPr>
          <w:color w:val="4F81BD" w:themeColor="accent1"/>
          <w:sz w:val="28"/>
          <w:szCs w:val="28"/>
        </w:rPr>
        <w:t>Pr</w:t>
      </w:r>
      <w:proofErr w:type="spellEnd"/>
      <w:r w:rsidRPr="00144113">
        <w:rPr>
          <w:color w:val="4F81BD" w:themeColor="accent1"/>
          <w:sz w:val="28"/>
          <w:szCs w:val="28"/>
        </w:rPr>
        <w:t>(Z&lt;=1)= 0.84134=84.134%</w:t>
      </w:r>
    </w:p>
    <w:p w14:paraId="414D8C20" w14:textId="66474BBE" w:rsidR="00C86065" w:rsidRPr="00144113" w:rsidRDefault="00C86065" w:rsidP="00C86065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 w:val="28"/>
          <w:szCs w:val="28"/>
        </w:rPr>
      </w:pPr>
      <w:r w:rsidRPr="00144113">
        <w:rPr>
          <w:color w:val="4F81BD" w:themeColor="accent1"/>
          <w:sz w:val="28"/>
          <w:szCs w:val="28"/>
        </w:rPr>
        <w:t>The probability that employees will be greater than 44 = 100-84.134 = 15.866</w:t>
      </w:r>
    </w:p>
    <w:p w14:paraId="57057C98" w14:textId="6FD9C32B" w:rsidR="00C86065" w:rsidRPr="00144113" w:rsidRDefault="00C86065" w:rsidP="00C86065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 w:val="28"/>
          <w:szCs w:val="28"/>
        </w:rPr>
      </w:pPr>
      <w:r w:rsidRPr="00144113">
        <w:rPr>
          <w:color w:val="4F81BD" w:themeColor="accent1"/>
          <w:sz w:val="28"/>
          <w:szCs w:val="28"/>
        </w:rPr>
        <w:t xml:space="preserve">Probability of employees between 38 &amp; 44 = </w:t>
      </w:r>
      <w:proofErr w:type="spellStart"/>
      <w:r w:rsidRPr="00144113">
        <w:rPr>
          <w:color w:val="4F81BD" w:themeColor="accent1"/>
          <w:sz w:val="28"/>
          <w:szCs w:val="28"/>
        </w:rPr>
        <w:t>Pr</w:t>
      </w:r>
      <w:proofErr w:type="spellEnd"/>
      <w:r w:rsidRPr="00144113">
        <w:rPr>
          <w:color w:val="4F81BD" w:themeColor="accent1"/>
          <w:sz w:val="28"/>
          <w:szCs w:val="28"/>
        </w:rPr>
        <w:t xml:space="preserve">(x&lt;=44) - </w:t>
      </w:r>
      <w:proofErr w:type="spellStart"/>
      <w:r w:rsidRPr="00144113">
        <w:rPr>
          <w:color w:val="4F81BD" w:themeColor="accent1"/>
          <w:sz w:val="28"/>
          <w:szCs w:val="28"/>
        </w:rPr>
        <w:t>Pr</w:t>
      </w:r>
      <w:proofErr w:type="spellEnd"/>
      <w:r w:rsidRPr="00144113">
        <w:rPr>
          <w:color w:val="4F81BD" w:themeColor="accent1"/>
          <w:sz w:val="28"/>
          <w:szCs w:val="28"/>
        </w:rPr>
        <w:t>(x&gt;=38)</w:t>
      </w:r>
    </w:p>
    <w:p w14:paraId="0889AC50" w14:textId="77777777" w:rsidR="00C86065" w:rsidRPr="00144113" w:rsidRDefault="00C86065" w:rsidP="00C86065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 w:val="28"/>
          <w:szCs w:val="28"/>
        </w:rPr>
      </w:pPr>
      <w:r w:rsidRPr="00144113">
        <w:rPr>
          <w:color w:val="4F81BD" w:themeColor="accent1"/>
          <w:sz w:val="28"/>
          <w:szCs w:val="28"/>
        </w:rPr>
        <w:t xml:space="preserve">Here, </w:t>
      </w:r>
      <w:proofErr w:type="spellStart"/>
      <w:r w:rsidRPr="00144113">
        <w:rPr>
          <w:color w:val="4F81BD" w:themeColor="accent1"/>
          <w:sz w:val="28"/>
          <w:szCs w:val="28"/>
        </w:rPr>
        <w:t>Pr</w:t>
      </w:r>
      <w:proofErr w:type="spellEnd"/>
      <w:r w:rsidRPr="00144113">
        <w:rPr>
          <w:color w:val="4F81BD" w:themeColor="accent1"/>
          <w:sz w:val="28"/>
          <w:szCs w:val="28"/>
        </w:rPr>
        <w:t>(x&lt;=44) = 0.84134</w:t>
      </w:r>
    </w:p>
    <w:p w14:paraId="24A42B6B" w14:textId="77777777" w:rsidR="00C86065" w:rsidRPr="00144113" w:rsidRDefault="00C86065" w:rsidP="00C86065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 w:val="28"/>
          <w:szCs w:val="28"/>
        </w:rPr>
      </w:pPr>
      <w:proofErr w:type="spellStart"/>
      <w:r w:rsidRPr="00144113">
        <w:rPr>
          <w:color w:val="4F81BD" w:themeColor="accent1"/>
          <w:sz w:val="28"/>
          <w:szCs w:val="28"/>
        </w:rPr>
        <w:t>Pr</w:t>
      </w:r>
      <w:proofErr w:type="spellEnd"/>
      <w:r w:rsidRPr="00144113">
        <w:rPr>
          <w:color w:val="4F81BD" w:themeColor="accent1"/>
          <w:sz w:val="28"/>
          <w:szCs w:val="28"/>
        </w:rPr>
        <w:t>(x&gt;=</w:t>
      </w:r>
      <w:proofErr w:type="gramStart"/>
      <w:r w:rsidRPr="00144113">
        <w:rPr>
          <w:color w:val="4F81BD" w:themeColor="accent1"/>
          <w:sz w:val="28"/>
          <w:szCs w:val="28"/>
        </w:rPr>
        <w:t>38)=</w:t>
      </w:r>
      <w:proofErr w:type="spellStart"/>
      <w:proofErr w:type="gramEnd"/>
      <w:r w:rsidRPr="00144113">
        <w:rPr>
          <w:color w:val="4F81BD" w:themeColor="accent1"/>
          <w:sz w:val="28"/>
          <w:szCs w:val="28"/>
        </w:rPr>
        <w:t>Pr</w:t>
      </w:r>
      <w:proofErr w:type="spellEnd"/>
      <w:r w:rsidRPr="00144113">
        <w:rPr>
          <w:color w:val="4F81BD" w:themeColor="accent1"/>
          <w:sz w:val="28"/>
          <w:szCs w:val="28"/>
        </w:rPr>
        <w:t>(z&gt;=(38-38)/6)=</w:t>
      </w:r>
      <w:proofErr w:type="spellStart"/>
      <w:r w:rsidRPr="00144113">
        <w:rPr>
          <w:color w:val="4F81BD" w:themeColor="accent1"/>
          <w:sz w:val="28"/>
          <w:szCs w:val="28"/>
        </w:rPr>
        <w:t>Pr</w:t>
      </w:r>
      <w:proofErr w:type="spellEnd"/>
      <w:r w:rsidRPr="00144113">
        <w:rPr>
          <w:color w:val="4F81BD" w:themeColor="accent1"/>
          <w:sz w:val="28"/>
          <w:szCs w:val="28"/>
        </w:rPr>
        <w:t>(z&gt;=0)=0.5</w:t>
      </w:r>
    </w:p>
    <w:p w14:paraId="49225DBF" w14:textId="77777777" w:rsidR="00C86065" w:rsidRPr="00144113" w:rsidRDefault="00C86065" w:rsidP="00C86065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 w:val="28"/>
          <w:szCs w:val="28"/>
        </w:rPr>
      </w:pPr>
      <w:r w:rsidRPr="00144113">
        <w:rPr>
          <w:color w:val="4F81BD" w:themeColor="accent1"/>
          <w:sz w:val="28"/>
          <w:szCs w:val="28"/>
        </w:rPr>
        <w:t xml:space="preserve">Therefore, </w:t>
      </w:r>
      <w:proofErr w:type="spellStart"/>
      <w:r w:rsidRPr="00144113">
        <w:rPr>
          <w:color w:val="4F81BD" w:themeColor="accent1"/>
          <w:sz w:val="28"/>
          <w:szCs w:val="28"/>
        </w:rPr>
        <w:t>Pr</w:t>
      </w:r>
      <w:proofErr w:type="spellEnd"/>
      <w:r w:rsidRPr="00144113">
        <w:rPr>
          <w:color w:val="4F81BD" w:themeColor="accent1"/>
          <w:sz w:val="28"/>
          <w:szCs w:val="28"/>
        </w:rPr>
        <w:t xml:space="preserve">(x&lt;=44) - </w:t>
      </w:r>
      <w:proofErr w:type="spellStart"/>
      <w:r w:rsidRPr="00144113">
        <w:rPr>
          <w:color w:val="4F81BD" w:themeColor="accent1"/>
          <w:sz w:val="28"/>
          <w:szCs w:val="28"/>
        </w:rPr>
        <w:t>Pr</w:t>
      </w:r>
      <w:proofErr w:type="spellEnd"/>
      <w:r w:rsidRPr="00144113">
        <w:rPr>
          <w:color w:val="4F81BD" w:themeColor="accent1"/>
          <w:sz w:val="28"/>
          <w:szCs w:val="28"/>
        </w:rPr>
        <w:t>(x&gt;=38) = 0.84134 - 0.5 = 0.34134 = 34.134%</w:t>
      </w:r>
    </w:p>
    <w:p w14:paraId="5F0296AC" w14:textId="7D40A91E" w:rsidR="0073665A" w:rsidRPr="00144113" w:rsidRDefault="00C86065" w:rsidP="00C86065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 w:val="28"/>
          <w:szCs w:val="28"/>
        </w:rPr>
      </w:pPr>
      <w:r w:rsidRPr="00144113">
        <w:rPr>
          <w:color w:val="4F81BD" w:themeColor="accent1"/>
          <w:sz w:val="28"/>
          <w:szCs w:val="28"/>
        </w:rPr>
        <w:t xml:space="preserve">So, </w:t>
      </w:r>
      <w:r w:rsidRPr="00144113">
        <w:rPr>
          <w:b/>
          <w:bCs/>
          <w:color w:val="4F81BD" w:themeColor="accent1"/>
          <w:sz w:val="28"/>
          <w:szCs w:val="28"/>
        </w:rPr>
        <w:t xml:space="preserve">the statement "More employees at the processing </w:t>
      </w:r>
      <w:proofErr w:type="spellStart"/>
      <w:r w:rsidRPr="00144113">
        <w:rPr>
          <w:b/>
          <w:bCs/>
          <w:color w:val="4F81BD" w:themeColor="accent1"/>
          <w:sz w:val="28"/>
          <w:szCs w:val="28"/>
        </w:rPr>
        <w:t>centre</w:t>
      </w:r>
      <w:proofErr w:type="spellEnd"/>
      <w:r w:rsidRPr="00144113">
        <w:rPr>
          <w:b/>
          <w:bCs/>
          <w:color w:val="4F81BD" w:themeColor="accent1"/>
          <w:sz w:val="28"/>
          <w:szCs w:val="28"/>
        </w:rPr>
        <w:t xml:space="preserve"> are older than 44 than between 38 and 44" is TRUE</w:t>
      </w:r>
    </w:p>
    <w:p w14:paraId="6252207E" w14:textId="3656799B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A training program for employees under the age of 30 at the </w:t>
      </w:r>
      <w:proofErr w:type="spellStart"/>
      <w:r w:rsidR="00C86065">
        <w:rPr>
          <w:szCs w:val="21"/>
        </w:rPr>
        <w:t>centre</w:t>
      </w:r>
      <w:proofErr w:type="spellEnd"/>
      <w:r w:rsidRPr="00EE10F3">
        <w:rPr>
          <w:szCs w:val="21"/>
        </w:rPr>
        <w:t xml:space="preserve"> would be expected to attract about 36 employees.</w:t>
      </w:r>
    </w:p>
    <w:p w14:paraId="2B19422D" w14:textId="77777777" w:rsidR="00C86065" w:rsidRPr="00144113" w:rsidRDefault="0073665A" w:rsidP="00C86065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 w:val="28"/>
          <w:szCs w:val="28"/>
        </w:rPr>
      </w:pPr>
      <w:proofErr w:type="gramStart"/>
      <w:r w:rsidRPr="00144113">
        <w:rPr>
          <w:color w:val="4F81BD" w:themeColor="accent1"/>
          <w:sz w:val="28"/>
          <w:szCs w:val="28"/>
        </w:rPr>
        <w:t>ANS:-</w:t>
      </w:r>
      <w:proofErr w:type="gramEnd"/>
    </w:p>
    <w:p w14:paraId="0E6C6392" w14:textId="5CB33B2D" w:rsidR="00C86065" w:rsidRPr="00144113" w:rsidRDefault="0073665A" w:rsidP="00C86065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 w:val="28"/>
          <w:szCs w:val="28"/>
        </w:rPr>
      </w:pPr>
      <w:r w:rsidRPr="00144113">
        <w:rPr>
          <w:color w:val="4F81BD" w:themeColor="accent1"/>
          <w:sz w:val="28"/>
          <w:szCs w:val="28"/>
        </w:rPr>
        <w:t xml:space="preserve"> </w:t>
      </w:r>
      <w:r w:rsidR="00C86065" w:rsidRPr="00144113">
        <w:rPr>
          <w:color w:val="4F81BD" w:themeColor="accent1"/>
          <w:sz w:val="28"/>
          <w:szCs w:val="28"/>
        </w:rPr>
        <w:t xml:space="preserve">Probability of employees less than 30 = </w:t>
      </w:r>
      <w:proofErr w:type="spellStart"/>
      <w:r w:rsidR="00C86065" w:rsidRPr="00144113">
        <w:rPr>
          <w:color w:val="4F81BD" w:themeColor="accent1"/>
          <w:sz w:val="28"/>
          <w:szCs w:val="28"/>
        </w:rPr>
        <w:t>Pr</w:t>
      </w:r>
      <w:proofErr w:type="spellEnd"/>
      <w:r w:rsidR="00C86065" w:rsidRPr="00144113">
        <w:rPr>
          <w:color w:val="4F81BD" w:themeColor="accent1"/>
          <w:sz w:val="28"/>
          <w:szCs w:val="28"/>
        </w:rPr>
        <w:t xml:space="preserve"> X&lt;30)</w:t>
      </w:r>
    </w:p>
    <w:p w14:paraId="6F3496C0" w14:textId="77777777" w:rsidR="00C86065" w:rsidRPr="00144113" w:rsidRDefault="00C86065" w:rsidP="00C86065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 w:val="28"/>
          <w:szCs w:val="28"/>
        </w:rPr>
      </w:pPr>
      <w:r w:rsidRPr="00144113">
        <w:rPr>
          <w:color w:val="4F81BD" w:themeColor="accent1"/>
          <w:sz w:val="28"/>
          <w:szCs w:val="28"/>
        </w:rPr>
        <w:t>Z=(X-u)/= 30-38)/6</w:t>
      </w:r>
    </w:p>
    <w:p w14:paraId="4F88453A" w14:textId="77777777" w:rsidR="00C86065" w:rsidRPr="00144113" w:rsidRDefault="00C86065" w:rsidP="00C86065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 w:val="28"/>
          <w:szCs w:val="28"/>
        </w:rPr>
      </w:pPr>
      <w:proofErr w:type="spellStart"/>
      <w:r w:rsidRPr="00144113">
        <w:rPr>
          <w:color w:val="4F81BD" w:themeColor="accent1"/>
          <w:sz w:val="28"/>
          <w:szCs w:val="28"/>
        </w:rPr>
        <w:t>Pr</w:t>
      </w:r>
      <w:proofErr w:type="spellEnd"/>
      <w:r w:rsidRPr="00144113">
        <w:rPr>
          <w:color w:val="4F81BD" w:themeColor="accent1"/>
          <w:sz w:val="28"/>
          <w:szCs w:val="28"/>
        </w:rPr>
        <w:t>(x&lt;</w:t>
      </w:r>
      <w:proofErr w:type="gramStart"/>
      <w:r w:rsidRPr="00144113">
        <w:rPr>
          <w:color w:val="4F81BD" w:themeColor="accent1"/>
          <w:sz w:val="28"/>
          <w:szCs w:val="28"/>
        </w:rPr>
        <w:t>30)=</w:t>
      </w:r>
      <w:proofErr w:type="spellStart"/>
      <w:proofErr w:type="gramEnd"/>
      <w:r w:rsidRPr="00144113">
        <w:rPr>
          <w:color w:val="4F81BD" w:themeColor="accent1"/>
          <w:sz w:val="28"/>
          <w:szCs w:val="28"/>
        </w:rPr>
        <w:t>Pr</w:t>
      </w:r>
      <w:proofErr w:type="spellEnd"/>
      <w:r w:rsidRPr="00144113">
        <w:rPr>
          <w:color w:val="4F81BD" w:themeColor="accent1"/>
          <w:sz w:val="28"/>
          <w:szCs w:val="28"/>
        </w:rPr>
        <w:t xml:space="preserve">(z&lt;(30-38)/6) = </w:t>
      </w:r>
      <w:proofErr w:type="spellStart"/>
      <w:r w:rsidRPr="00144113">
        <w:rPr>
          <w:color w:val="4F81BD" w:themeColor="accent1"/>
          <w:sz w:val="28"/>
          <w:szCs w:val="28"/>
        </w:rPr>
        <w:t>Pr</w:t>
      </w:r>
      <w:proofErr w:type="spellEnd"/>
      <w:r w:rsidRPr="00144113">
        <w:rPr>
          <w:color w:val="4F81BD" w:themeColor="accent1"/>
          <w:sz w:val="28"/>
          <w:szCs w:val="28"/>
        </w:rPr>
        <w:t>(z&lt;-1.3333)= .09176=9.17%</w:t>
      </w:r>
    </w:p>
    <w:p w14:paraId="39D4971D" w14:textId="1A400F14" w:rsidR="00C86065" w:rsidRPr="00144113" w:rsidRDefault="00C86065" w:rsidP="00C86065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 w:val="28"/>
          <w:szCs w:val="28"/>
        </w:rPr>
      </w:pPr>
      <w:r w:rsidRPr="00144113">
        <w:rPr>
          <w:color w:val="4F81BD" w:themeColor="accent1"/>
          <w:sz w:val="28"/>
          <w:szCs w:val="28"/>
        </w:rPr>
        <w:lastRenderedPageBreak/>
        <w:t>So, the number of employees with a probability 0.0917 of them being under 30=400*0.0917=36.68=36</w:t>
      </w:r>
    </w:p>
    <w:p w14:paraId="26859BBE" w14:textId="17D90594" w:rsidR="0073665A" w:rsidRPr="00144113" w:rsidRDefault="00C86065" w:rsidP="00C86065">
      <w:pPr>
        <w:autoSpaceDE w:val="0"/>
        <w:autoSpaceDN w:val="0"/>
        <w:adjustRightInd w:val="0"/>
        <w:spacing w:after="120"/>
        <w:contextualSpacing/>
        <w:rPr>
          <w:b/>
          <w:bCs/>
          <w:color w:val="4F81BD" w:themeColor="accent1"/>
          <w:sz w:val="28"/>
          <w:szCs w:val="28"/>
        </w:rPr>
      </w:pPr>
      <w:r w:rsidRPr="00144113">
        <w:rPr>
          <w:b/>
          <w:bCs/>
          <w:color w:val="4F81BD" w:themeColor="accent1"/>
          <w:sz w:val="28"/>
          <w:szCs w:val="28"/>
        </w:rPr>
        <w:t xml:space="preserve">The statement of "training program for employees under the age of 30 at the </w:t>
      </w:r>
      <w:proofErr w:type="spellStart"/>
      <w:r w:rsidRPr="00144113">
        <w:rPr>
          <w:b/>
          <w:bCs/>
          <w:color w:val="4F81BD" w:themeColor="accent1"/>
          <w:sz w:val="28"/>
          <w:szCs w:val="28"/>
        </w:rPr>
        <w:t>centre</w:t>
      </w:r>
      <w:proofErr w:type="spellEnd"/>
      <w:r w:rsidRPr="00144113">
        <w:rPr>
          <w:b/>
          <w:bCs/>
          <w:color w:val="4F81BD" w:themeColor="accent1"/>
          <w:sz w:val="28"/>
          <w:szCs w:val="28"/>
        </w:rPr>
        <w:t xml:space="preserve"> would be expected to attract about 36 employees" is True.</w:t>
      </w:r>
    </w:p>
    <w:p w14:paraId="03B57E4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C60431B" w14:textId="77777777" w:rsidR="00C4222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6543BB76" w14:textId="77777777" w:rsidR="00C42220" w:rsidRDefault="00C42220" w:rsidP="00C42220">
      <w:pPr>
        <w:shd w:val="clear" w:color="auto" w:fill="FFFFFF"/>
        <w:spacing w:before="100" w:beforeAutospacing="1" w:after="100" w:afterAutospacing="1" w:line="240" w:lineRule="auto"/>
        <w:rPr>
          <w:szCs w:val="21"/>
        </w:rPr>
      </w:pPr>
      <w:r>
        <w:rPr>
          <w:szCs w:val="21"/>
        </w:rPr>
        <w:t>ANS:</w:t>
      </w:r>
    </w:p>
    <w:p w14:paraId="3F80B7F6" w14:textId="3F3B694E" w:rsidR="00C42220" w:rsidRPr="00C42220" w:rsidRDefault="00C42220" w:rsidP="00C4222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</w:pPr>
      <w:r>
        <w:rPr>
          <w:szCs w:val="21"/>
        </w:rPr>
        <w:t xml:space="preserve"> </w:t>
      </w:r>
      <w:r w:rsidRPr="00C42220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 xml:space="preserve">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proofErr w:type="spellStart"/>
      <w:r w:rsidRPr="00C42220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i.i.d</w:t>
      </w:r>
      <w:proofErr w:type="spellEnd"/>
      <w:r w:rsidRPr="00C42220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 xml:space="preserve"> and n is Large.</w:t>
      </w:r>
    </w:p>
    <w:p w14:paraId="481E3C06" w14:textId="77777777" w:rsidR="00C42220" w:rsidRPr="00C42220" w:rsidRDefault="00C42220" w:rsidP="00C422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</w:pPr>
      <w:r w:rsidRPr="00C42220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 xml:space="preserve">The Difference between 2X1 and (X1 + X2) is the magnitude they hold of two different sample subsets (X1 and X2) from the same source(population). X1 and X2 can be a different subset of a sample from a similar source (population) but If X1 ~ N(μ, σ2) then, 2 X1 ~ N(2 μ, 4 σ2 ) If X1 ~ N(μ, σ2) and X2 ~ N(μ, σ2) are </w:t>
      </w:r>
      <w:proofErr w:type="spellStart"/>
      <w:r w:rsidRPr="00C42220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iid</w:t>
      </w:r>
      <w:proofErr w:type="spellEnd"/>
      <w:r w:rsidRPr="00C42220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 xml:space="preserve"> normal random variables then (X1 + X2)</w:t>
      </w:r>
      <w:del w:id="0" w:author="Unknown">
        <w:r w:rsidRPr="00C42220">
          <w:rPr>
            <w:rFonts w:ascii="Segoe UI" w:eastAsia="Times New Roman" w:hAnsi="Segoe UI" w:cs="Segoe UI"/>
            <w:color w:val="1F2328"/>
            <w:sz w:val="24"/>
            <w:szCs w:val="24"/>
            <w:lang w:val="en-IN" w:eastAsia="en-IN"/>
          </w:rPr>
          <w:delText>N(μ+ μ, σ2+ σ2)</w:delText>
        </w:r>
      </w:del>
      <w:r w:rsidRPr="00C42220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(2 μ, 2 σ2) Hence, 2X1 – (X1+X2) ~(2 μ – 2 μ, 4 σ2 + 2σ2 ) The distribution remains the same for every sample subset of similar source, it tends to fall under Normal distribution and slight deviations in parameters.</w:t>
      </w:r>
    </w:p>
    <w:p w14:paraId="4AF17BFC" w14:textId="77777777" w:rsidR="00C42220" w:rsidRPr="00C42220" w:rsidRDefault="00C42220" w:rsidP="00C422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</w:pPr>
      <w:r w:rsidRPr="00C42220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 xml:space="preserve">The Normal distribution has two parameters, the mean, µ, and the variance, σ2. µ and σ2satisfy −∞ &lt; µ &lt; ∞, σ2&gt; 0. We write X </w:t>
      </w:r>
      <w:r w:rsidRPr="00C42220">
        <w:rPr>
          <w:rFonts w:ascii="Cambria Math" w:eastAsia="Times New Roman" w:hAnsi="Cambria Math" w:cs="Cambria Math"/>
          <w:color w:val="1F2328"/>
          <w:sz w:val="24"/>
          <w:szCs w:val="24"/>
          <w:lang w:val="en-IN" w:eastAsia="en-IN"/>
        </w:rPr>
        <w:t>∼</w:t>
      </w:r>
      <w:r w:rsidRPr="00C42220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 xml:space="preserve"> Normal (µ, σ2) or X </w:t>
      </w:r>
      <w:r w:rsidRPr="00C42220">
        <w:rPr>
          <w:rFonts w:ascii="Cambria Math" w:eastAsia="Times New Roman" w:hAnsi="Cambria Math" w:cs="Cambria Math"/>
          <w:color w:val="1F2328"/>
          <w:sz w:val="24"/>
          <w:szCs w:val="24"/>
          <w:lang w:val="en-IN" w:eastAsia="en-IN"/>
        </w:rPr>
        <w:t>∼</w:t>
      </w:r>
      <w:r w:rsidRPr="00C42220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 xml:space="preserve"> </w:t>
      </w:r>
      <w:proofErr w:type="gramStart"/>
      <w:r w:rsidRPr="00C42220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N(</w:t>
      </w:r>
      <w:proofErr w:type="gramEnd"/>
      <w:r w:rsidRPr="00C42220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µ, σ2 ).</w:t>
      </w:r>
    </w:p>
    <w:p w14:paraId="64BB4BD4" w14:textId="2D2E492A" w:rsidR="00155575" w:rsidRPr="00EE10F3" w:rsidRDefault="00155575" w:rsidP="00C42220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    </w:t>
      </w:r>
    </w:p>
    <w:p w14:paraId="0058E786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DB6BB8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645C8B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E32216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438F94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8BF4EB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E3A9D7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9B89F4D" w14:textId="77777777" w:rsidR="00155575" w:rsidRPr="00C8606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17163EE" w14:textId="77777777" w:rsidR="00C86065" w:rsidRPr="00144113" w:rsidRDefault="00C86065" w:rsidP="00C86065">
      <w:pPr>
        <w:spacing w:after="120"/>
        <w:contextualSpacing/>
        <w:rPr>
          <w:color w:val="4F81BD" w:themeColor="accent1"/>
          <w:sz w:val="28"/>
          <w:szCs w:val="28"/>
        </w:rPr>
      </w:pPr>
      <w:proofErr w:type="gramStart"/>
      <w:r w:rsidRPr="00144113">
        <w:rPr>
          <w:color w:val="4F81BD" w:themeColor="accent1"/>
          <w:sz w:val="28"/>
          <w:szCs w:val="28"/>
        </w:rPr>
        <w:t>ANS:-</w:t>
      </w:r>
      <w:proofErr w:type="gramEnd"/>
      <w:r w:rsidRPr="00144113">
        <w:rPr>
          <w:color w:val="4F81BD" w:themeColor="accent1"/>
          <w:sz w:val="28"/>
          <w:szCs w:val="28"/>
        </w:rPr>
        <w:t xml:space="preserve"> </w:t>
      </w:r>
    </w:p>
    <w:p w14:paraId="0D1EA53E" w14:textId="50FCE887" w:rsidR="00C86065" w:rsidRPr="00144113" w:rsidRDefault="00C86065" w:rsidP="00C86065">
      <w:pPr>
        <w:spacing w:after="120"/>
        <w:contextualSpacing/>
        <w:rPr>
          <w:color w:val="4F81BD" w:themeColor="accent1"/>
          <w:sz w:val="28"/>
          <w:szCs w:val="28"/>
        </w:rPr>
      </w:pPr>
      <w:r w:rsidRPr="00144113">
        <w:rPr>
          <w:color w:val="4F81BD" w:themeColor="accent1"/>
          <w:sz w:val="28"/>
          <w:szCs w:val="28"/>
        </w:rPr>
        <w:t>The probability of getting value between a &amp; b is 0.99</w:t>
      </w:r>
    </w:p>
    <w:p w14:paraId="6BB5F225" w14:textId="77777777" w:rsidR="00C86065" w:rsidRPr="00144113" w:rsidRDefault="00C86065" w:rsidP="00C86065">
      <w:pPr>
        <w:spacing w:after="120"/>
        <w:contextualSpacing/>
        <w:rPr>
          <w:color w:val="4F81BD" w:themeColor="accent1"/>
          <w:sz w:val="28"/>
          <w:szCs w:val="28"/>
        </w:rPr>
      </w:pPr>
      <w:r w:rsidRPr="00144113">
        <w:rPr>
          <w:color w:val="4F81BD" w:themeColor="accent1"/>
          <w:sz w:val="28"/>
          <w:szCs w:val="28"/>
        </w:rPr>
        <w:t>So, the probability of getting value outside a &amp; b is 1-0.99 = 0.01</w:t>
      </w:r>
    </w:p>
    <w:p w14:paraId="3E175F3E" w14:textId="77777777" w:rsidR="00C86065" w:rsidRPr="00144113" w:rsidRDefault="00C86065" w:rsidP="00C86065">
      <w:pPr>
        <w:spacing w:after="120"/>
        <w:contextualSpacing/>
        <w:rPr>
          <w:color w:val="4F81BD" w:themeColor="accent1"/>
          <w:sz w:val="28"/>
          <w:szCs w:val="28"/>
        </w:rPr>
      </w:pPr>
      <w:r w:rsidRPr="00144113">
        <w:rPr>
          <w:color w:val="4F81BD" w:themeColor="accent1"/>
          <w:sz w:val="28"/>
          <w:szCs w:val="28"/>
        </w:rPr>
        <w:t>The probability towards left of a = -0.01/2=-0.05</w:t>
      </w:r>
    </w:p>
    <w:p w14:paraId="21AD9349" w14:textId="77777777" w:rsidR="00C86065" w:rsidRPr="00144113" w:rsidRDefault="00C86065" w:rsidP="00C86065">
      <w:pPr>
        <w:spacing w:after="120"/>
        <w:contextualSpacing/>
        <w:rPr>
          <w:color w:val="4F81BD" w:themeColor="accent1"/>
          <w:sz w:val="28"/>
          <w:szCs w:val="28"/>
        </w:rPr>
      </w:pPr>
      <w:r w:rsidRPr="00144113">
        <w:rPr>
          <w:color w:val="4F81BD" w:themeColor="accent1"/>
          <w:sz w:val="28"/>
          <w:szCs w:val="28"/>
        </w:rPr>
        <w:t>The probability towards right of b = 0.01/2=0.05</w:t>
      </w:r>
    </w:p>
    <w:p w14:paraId="1AF80F1E" w14:textId="6DE2360A" w:rsidR="00C86065" w:rsidRPr="00144113" w:rsidRDefault="00C86065" w:rsidP="00C86065">
      <w:pPr>
        <w:spacing w:after="120"/>
        <w:contextualSpacing/>
        <w:rPr>
          <w:color w:val="4F81BD" w:themeColor="accent1"/>
          <w:sz w:val="28"/>
          <w:szCs w:val="28"/>
        </w:rPr>
      </w:pPr>
      <w:r w:rsidRPr="00144113">
        <w:rPr>
          <w:color w:val="4F81BD" w:themeColor="accent1"/>
          <w:sz w:val="28"/>
          <w:szCs w:val="28"/>
        </w:rPr>
        <w:lastRenderedPageBreak/>
        <w:t xml:space="preserve">Since we have probabilities of a &amp; b, we need to </w:t>
      </w:r>
      <w:proofErr w:type="spellStart"/>
      <w:r w:rsidRPr="00144113">
        <w:rPr>
          <w:color w:val="4F81BD" w:themeColor="accent1"/>
          <w:sz w:val="28"/>
          <w:szCs w:val="28"/>
        </w:rPr>
        <w:t>calulcate</w:t>
      </w:r>
      <w:proofErr w:type="spellEnd"/>
      <w:r w:rsidRPr="00144113">
        <w:rPr>
          <w:color w:val="4F81BD" w:themeColor="accent1"/>
          <w:sz w:val="28"/>
          <w:szCs w:val="28"/>
        </w:rPr>
        <w:t xml:space="preserve"> the probability of X - the random variable at a &amp; b which has these probabilities </w:t>
      </w:r>
      <w:proofErr w:type="gramStart"/>
      <w:r w:rsidRPr="00144113">
        <w:rPr>
          <w:color w:val="4F81BD" w:themeColor="accent1"/>
          <w:sz w:val="28"/>
          <w:szCs w:val="28"/>
        </w:rPr>
        <w:t>By</w:t>
      </w:r>
      <w:proofErr w:type="gramEnd"/>
      <w:r w:rsidRPr="00144113">
        <w:rPr>
          <w:color w:val="4F81BD" w:themeColor="accent1"/>
          <w:sz w:val="28"/>
          <w:szCs w:val="28"/>
        </w:rPr>
        <w:t xml:space="preserve"> finding the Standard Normal Variable (z), need to calculate X:</w:t>
      </w:r>
    </w:p>
    <w:p w14:paraId="3968C332" w14:textId="77777777" w:rsidR="00C86065" w:rsidRPr="00144113" w:rsidRDefault="00C86065" w:rsidP="00C86065">
      <w:pPr>
        <w:spacing w:after="120"/>
        <w:contextualSpacing/>
        <w:rPr>
          <w:color w:val="4F81BD" w:themeColor="accent1"/>
          <w:sz w:val="28"/>
          <w:szCs w:val="28"/>
        </w:rPr>
      </w:pPr>
      <w:r w:rsidRPr="00144113">
        <w:rPr>
          <w:color w:val="4F81BD" w:themeColor="accent1"/>
          <w:sz w:val="28"/>
          <w:szCs w:val="28"/>
        </w:rPr>
        <w:t>Z=(X-</w:t>
      </w:r>
      <w:proofErr w:type="spellStart"/>
      <w:r w:rsidRPr="00144113">
        <w:rPr>
          <w:color w:val="4F81BD" w:themeColor="accent1"/>
          <w:sz w:val="28"/>
          <w:szCs w:val="28"/>
        </w:rPr>
        <w:t>Mue</w:t>
      </w:r>
      <w:proofErr w:type="spellEnd"/>
      <w:r w:rsidRPr="00144113">
        <w:rPr>
          <w:color w:val="4F81BD" w:themeColor="accent1"/>
          <w:sz w:val="28"/>
          <w:szCs w:val="28"/>
        </w:rPr>
        <w:t>)/Sigma</w:t>
      </w:r>
    </w:p>
    <w:p w14:paraId="03153214" w14:textId="77777777" w:rsidR="00C86065" w:rsidRPr="00144113" w:rsidRDefault="00C86065" w:rsidP="00C86065">
      <w:pPr>
        <w:spacing w:after="120"/>
        <w:contextualSpacing/>
        <w:rPr>
          <w:color w:val="4F81BD" w:themeColor="accent1"/>
          <w:sz w:val="28"/>
          <w:szCs w:val="28"/>
        </w:rPr>
      </w:pPr>
      <w:r w:rsidRPr="00144113">
        <w:rPr>
          <w:color w:val="4F81BD" w:themeColor="accent1"/>
          <w:sz w:val="28"/>
          <w:szCs w:val="28"/>
        </w:rPr>
        <w:t xml:space="preserve">For a probability of 0.005, z values </w:t>
      </w:r>
      <w:proofErr w:type="gramStart"/>
      <w:r w:rsidRPr="00144113">
        <w:rPr>
          <w:color w:val="4F81BD" w:themeColor="accent1"/>
          <w:sz w:val="28"/>
          <w:szCs w:val="28"/>
        </w:rPr>
        <w:t>is</w:t>
      </w:r>
      <w:proofErr w:type="gramEnd"/>
      <w:r w:rsidRPr="00144113">
        <w:rPr>
          <w:color w:val="4F81BD" w:themeColor="accent1"/>
          <w:sz w:val="28"/>
          <w:szCs w:val="28"/>
        </w:rPr>
        <w:t xml:space="preserve"> -2.57</w:t>
      </w:r>
    </w:p>
    <w:p w14:paraId="5F2EE5BB" w14:textId="77777777" w:rsidR="00C86065" w:rsidRPr="00144113" w:rsidRDefault="00C86065" w:rsidP="00C86065">
      <w:pPr>
        <w:spacing w:after="120"/>
        <w:contextualSpacing/>
        <w:rPr>
          <w:color w:val="4F81BD" w:themeColor="accent1"/>
          <w:sz w:val="28"/>
          <w:szCs w:val="28"/>
        </w:rPr>
      </w:pPr>
      <w:r w:rsidRPr="00144113">
        <w:rPr>
          <w:color w:val="4F81BD" w:themeColor="accent1"/>
          <w:sz w:val="28"/>
          <w:szCs w:val="28"/>
        </w:rPr>
        <w:t>Z* 0+ u=x</w:t>
      </w:r>
    </w:p>
    <w:p w14:paraId="2530272E" w14:textId="77777777" w:rsidR="00C86065" w:rsidRPr="00144113" w:rsidRDefault="00C86065" w:rsidP="00C86065">
      <w:pPr>
        <w:spacing w:after="120"/>
        <w:contextualSpacing/>
        <w:rPr>
          <w:color w:val="4F81BD" w:themeColor="accent1"/>
          <w:sz w:val="28"/>
          <w:szCs w:val="28"/>
        </w:rPr>
      </w:pPr>
      <w:r w:rsidRPr="00144113">
        <w:rPr>
          <w:color w:val="4F81BD" w:themeColor="accent1"/>
          <w:sz w:val="28"/>
          <w:szCs w:val="28"/>
        </w:rPr>
        <w:t>-(-2.</w:t>
      </w:r>
      <w:proofErr w:type="gramStart"/>
      <w:r w:rsidRPr="00144113">
        <w:rPr>
          <w:color w:val="4F81BD" w:themeColor="accent1"/>
          <w:sz w:val="28"/>
          <w:szCs w:val="28"/>
        </w:rPr>
        <w:t>57)*</w:t>
      </w:r>
      <w:proofErr w:type="gramEnd"/>
      <w:r w:rsidRPr="00144113">
        <w:rPr>
          <w:color w:val="4F81BD" w:themeColor="accent1"/>
          <w:sz w:val="28"/>
          <w:szCs w:val="28"/>
        </w:rPr>
        <w:t>20+100=151.4</w:t>
      </w:r>
    </w:p>
    <w:p w14:paraId="435BDDF0" w14:textId="77777777" w:rsidR="00C86065" w:rsidRPr="00144113" w:rsidRDefault="00C86065" w:rsidP="00C86065">
      <w:pPr>
        <w:spacing w:after="120"/>
        <w:contextualSpacing/>
        <w:rPr>
          <w:color w:val="4F81BD" w:themeColor="accent1"/>
          <w:sz w:val="28"/>
          <w:szCs w:val="28"/>
        </w:rPr>
      </w:pPr>
      <w:r w:rsidRPr="00144113">
        <w:rPr>
          <w:color w:val="4F81BD" w:themeColor="accent1"/>
          <w:sz w:val="28"/>
          <w:szCs w:val="28"/>
        </w:rPr>
        <w:t>(-2.</w:t>
      </w:r>
      <w:proofErr w:type="gramStart"/>
      <w:r w:rsidRPr="00144113">
        <w:rPr>
          <w:color w:val="4F81BD" w:themeColor="accent1"/>
          <w:sz w:val="28"/>
          <w:szCs w:val="28"/>
        </w:rPr>
        <w:t>57)*</w:t>
      </w:r>
      <w:proofErr w:type="gramEnd"/>
      <w:r w:rsidRPr="00144113">
        <w:rPr>
          <w:color w:val="4F81BD" w:themeColor="accent1"/>
          <w:sz w:val="28"/>
          <w:szCs w:val="28"/>
        </w:rPr>
        <w:t>20+100=48.6</w:t>
      </w:r>
    </w:p>
    <w:p w14:paraId="117CC4B5" w14:textId="365E0BF1" w:rsidR="00C86065" w:rsidRPr="00144113" w:rsidRDefault="00C86065" w:rsidP="00C86065">
      <w:pPr>
        <w:spacing w:after="120"/>
        <w:contextualSpacing/>
        <w:rPr>
          <w:b/>
          <w:bCs/>
          <w:color w:val="4F81BD" w:themeColor="accent1"/>
          <w:sz w:val="28"/>
          <w:szCs w:val="28"/>
        </w:rPr>
      </w:pPr>
      <w:r w:rsidRPr="00144113">
        <w:rPr>
          <w:b/>
          <w:bCs/>
          <w:color w:val="4F81BD" w:themeColor="accent1"/>
          <w:sz w:val="28"/>
          <w:szCs w:val="28"/>
        </w:rPr>
        <w:t>Option D is the correct answer</w:t>
      </w:r>
    </w:p>
    <w:p w14:paraId="5AC40D1C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2E37D798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F56B5B1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C9EA95B" w14:textId="673C00CA" w:rsidR="008F2057" w:rsidRPr="00144113" w:rsidRDefault="008F2057" w:rsidP="008F2057">
      <w:pPr>
        <w:pStyle w:val="HTMLPreformatted"/>
        <w:shd w:val="clear" w:color="auto" w:fill="FFFFFF"/>
        <w:wordWrap w:val="0"/>
        <w:spacing w:line="244" w:lineRule="atLeast"/>
        <w:rPr>
          <w:color w:val="4F81BD" w:themeColor="accent1"/>
          <w:sz w:val="24"/>
          <w:szCs w:val="24"/>
        </w:rPr>
      </w:pPr>
      <w:proofErr w:type="gramStart"/>
      <w:r w:rsidRPr="00144113">
        <w:rPr>
          <w:color w:val="4F81BD" w:themeColor="accent1"/>
          <w:sz w:val="24"/>
          <w:szCs w:val="24"/>
        </w:rPr>
        <w:t>ANS:-</w:t>
      </w:r>
      <w:proofErr w:type="gramEnd"/>
      <w:r w:rsidRPr="00144113">
        <w:rPr>
          <w:color w:val="4F81BD" w:themeColor="accent1"/>
          <w:sz w:val="24"/>
          <w:szCs w:val="24"/>
        </w:rPr>
        <w:t xml:space="preserve"> </w:t>
      </w:r>
    </w:p>
    <w:p w14:paraId="28C307C4" w14:textId="0ADE20A4" w:rsidR="00B87B95" w:rsidRPr="00144113" w:rsidRDefault="00B87B95" w:rsidP="00B87B95">
      <w:pPr>
        <w:pStyle w:val="HTMLPreformatted"/>
        <w:shd w:val="clear" w:color="auto" w:fill="FFFFFF"/>
        <w:wordWrap w:val="0"/>
        <w:spacing w:line="244" w:lineRule="atLeast"/>
        <w:rPr>
          <w:color w:val="4F81BD" w:themeColor="accent1"/>
          <w:sz w:val="24"/>
          <w:szCs w:val="24"/>
        </w:rPr>
      </w:pPr>
      <w:r w:rsidRPr="00144113">
        <w:rPr>
          <w:color w:val="4F81BD" w:themeColor="accent1"/>
          <w:sz w:val="24"/>
          <w:szCs w:val="24"/>
        </w:rPr>
        <w:t xml:space="preserve">Rupee Ranges from 2.2 to 21.8 </w:t>
      </w:r>
      <w:proofErr w:type="spellStart"/>
      <w:proofErr w:type="gramStart"/>
      <w:r w:rsidRPr="00144113">
        <w:rPr>
          <w:color w:val="4F81BD" w:themeColor="accent1"/>
          <w:sz w:val="24"/>
          <w:szCs w:val="24"/>
        </w:rPr>
        <w:t>millions</w:t>
      </w:r>
      <w:proofErr w:type="spellEnd"/>
      <w:proofErr w:type="gramEnd"/>
      <w:r w:rsidRPr="00144113">
        <w:rPr>
          <w:color w:val="4F81BD" w:themeColor="accent1"/>
          <w:sz w:val="24"/>
          <w:szCs w:val="24"/>
        </w:rPr>
        <w:t xml:space="preserve"> in Annual profit of the Company 95% of the time.</w:t>
      </w:r>
    </w:p>
    <w:p w14:paraId="5D0DB9DA" w14:textId="77777777" w:rsidR="00B87B95" w:rsidRPr="00144113" w:rsidRDefault="00B87B95" w:rsidP="00B87B95">
      <w:pPr>
        <w:pStyle w:val="HTMLPreformatted"/>
        <w:shd w:val="clear" w:color="auto" w:fill="FFFFFF"/>
        <w:wordWrap w:val="0"/>
        <w:spacing w:line="244" w:lineRule="atLeast"/>
        <w:rPr>
          <w:color w:val="4F81BD" w:themeColor="accent1"/>
          <w:sz w:val="24"/>
          <w:szCs w:val="24"/>
        </w:rPr>
      </w:pPr>
      <w:r w:rsidRPr="00144113">
        <w:rPr>
          <w:color w:val="4F81BD" w:themeColor="accent1"/>
          <w:sz w:val="24"/>
          <w:szCs w:val="24"/>
        </w:rPr>
        <w:t>Rupee Ranges from 9.900000000000002 to 98.1 Crore Rupees in Annual profit of the Company 95% of the time</w:t>
      </w:r>
    </w:p>
    <w:p w14:paraId="20F482A3" w14:textId="77777777" w:rsidR="00B87B95" w:rsidRPr="008F2057" w:rsidRDefault="00B87B95" w:rsidP="008F2057">
      <w:pPr>
        <w:pStyle w:val="HTMLPreformatted"/>
        <w:shd w:val="clear" w:color="auto" w:fill="FFFFFF"/>
        <w:wordWrap w:val="0"/>
        <w:spacing w:line="244" w:lineRule="atLeast"/>
      </w:pPr>
    </w:p>
    <w:p w14:paraId="4FE67BD6" w14:textId="3DD3C6D9" w:rsidR="008F2057" w:rsidRPr="00EE10F3" w:rsidRDefault="008F2057" w:rsidP="008F2057">
      <w:pPr>
        <w:spacing w:after="120"/>
        <w:contextualSpacing/>
        <w:rPr>
          <w:szCs w:val="21"/>
        </w:rPr>
      </w:pPr>
    </w:p>
    <w:p w14:paraId="2C85081E" w14:textId="5F5FF12F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  <w:r w:rsidR="008F2057">
        <w:rPr>
          <w:szCs w:val="21"/>
        </w:rPr>
        <w:t>.</w:t>
      </w:r>
    </w:p>
    <w:p w14:paraId="2E826A1B" w14:textId="77777777" w:rsidR="00291673" w:rsidRPr="00144113" w:rsidRDefault="008F2057" w:rsidP="00291673">
      <w:pPr>
        <w:pStyle w:val="HTMLPreformatted"/>
        <w:shd w:val="clear" w:color="auto" w:fill="FFFFFF"/>
        <w:wordWrap w:val="0"/>
        <w:spacing w:line="244" w:lineRule="atLeast"/>
        <w:rPr>
          <w:color w:val="4F81BD" w:themeColor="accent1"/>
          <w:sz w:val="24"/>
          <w:szCs w:val="24"/>
        </w:rPr>
      </w:pPr>
      <w:proofErr w:type="gramStart"/>
      <w:r w:rsidRPr="00144113">
        <w:rPr>
          <w:color w:val="4F81BD" w:themeColor="accent1"/>
          <w:sz w:val="24"/>
          <w:szCs w:val="24"/>
        </w:rPr>
        <w:t>ANS:-</w:t>
      </w:r>
      <w:proofErr w:type="gramEnd"/>
      <w:r w:rsidR="00291673" w:rsidRPr="00144113">
        <w:rPr>
          <w:color w:val="4F81BD" w:themeColor="accent1"/>
          <w:sz w:val="24"/>
          <w:szCs w:val="24"/>
        </w:rPr>
        <w:t xml:space="preserve"> </w:t>
      </w:r>
    </w:p>
    <w:p w14:paraId="6F8C4AB5" w14:textId="05F5D23D" w:rsidR="00291673" w:rsidRPr="00144113" w:rsidRDefault="00291673" w:rsidP="00291673">
      <w:pPr>
        <w:pStyle w:val="HTMLPreformatted"/>
        <w:shd w:val="clear" w:color="auto" w:fill="FFFFFF"/>
        <w:wordWrap w:val="0"/>
        <w:spacing w:line="244" w:lineRule="atLeast"/>
        <w:rPr>
          <w:color w:val="4F81BD" w:themeColor="accent1"/>
          <w:sz w:val="24"/>
          <w:szCs w:val="24"/>
        </w:rPr>
      </w:pPr>
      <w:r w:rsidRPr="00144113">
        <w:rPr>
          <w:color w:val="4F81BD" w:themeColor="accent1"/>
          <w:sz w:val="24"/>
          <w:szCs w:val="24"/>
        </w:rPr>
        <w:t xml:space="preserve">The 5th percentile of Profit for the company is 3.78 </w:t>
      </w:r>
      <w:proofErr w:type="gramStart"/>
      <w:r w:rsidRPr="00144113">
        <w:rPr>
          <w:color w:val="4F81BD" w:themeColor="accent1"/>
          <w:sz w:val="24"/>
          <w:szCs w:val="24"/>
        </w:rPr>
        <w:t>Millions</w:t>
      </w:r>
      <w:proofErr w:type="gramEnd"/>
    </w:p>
    <w:p w14:paraId="741AE22F" w14:textId="77777777" w:rsidR="00291673" w:rsidRPr="00144113" w:rsidRDefault="00291673" w:rsidP="00291673">
      <w:pPr>
        <w:pStyle w:val="HTMLPreformatted"/>
        <w:shd w:val="clear" w:color="auto" w:fill="FFFFFF"/>
        <w:wordWrap w:val="0"/>
        <w:spacing w:line="244" w:lineRule="atLeast"/>
        <w:rPr>
          <w:color w:val="4F81BD" w:themeColor="accent1"/>
          <w:sz w:val="24"/>
          <w:szCs w:val="24"/>
        </w:rPr>
      </w:pPr>
      <w:r w:rsidRPr="00144113">
        <w:rPr>
          <w:color w:val="4F81BD" w:themeColor="accent1"/>
          <w:sz w:val="24"/>
          <w:szCs w:val="24"/>
        </w:rPr>
        <w:t>The 5th percentile of Profit for the company is 17.0 Crore Rupees</w:t>
      </w:r>
    </w:p>
    <w:p w14:paraId="1BE4D1DD" w14:textId="46641C96" w:rsidR="00291673" w:rsidRPr="00144113" w:rsidRDefault="00291673" w:rsidP="00291673">
      <w:pPr>
        <w:pStyle w:val="HTMLPreformatted"/>
        <w:shd w:val="clear" w:color="auto" w:fill="FFFFFF"/>
        <w:wordWrap w:val="0"/>
        <w:spacing w:line="244" w:lineRule="atLeast"/>
        <w:rPr>
          <w:sz w:val="24"/>
          <w:szCs w:val="24"/>
        </w:rPr>
      </w:pPr>
    </w:p>
    <w:p w14:paraId="6CBF2174" w14:textId="3453D936" w:rsidR="008F2057" w:rsidRPr="00EE10F3" w:rsidRDefault="008F2057" w:rsidP="008F2057">
      <w:pPr>
        <w:spacing w:after="120"/>
        <w:contextualSpacing/>
        <w:rPr>
          <w:szCs w:val="21"/>
        </w:rPr>
      </w:pPr>
    </w:p>
    <w:p w14:paraId="06951EF3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F891206" w14:textId="77777777" w:rsidR="00291673" w:rsidRPr="00144113" w:rsidRDefault="00291673" w:rsidP="00291673">
      <w:pPr>
        <w:pStyle w:val="HTMLPreformatted"/>
        <w:shd w:val="clear" w:color="auto" w:fill="FFFFFF"/>
        <w:wordWrap w:val="0"/>
        <w:spacing w:line="244" w:lineRule="atLeast"/>
        <w:rPr>
          <w:color w:val="4F81BD" w:themeColor="accent1"/>
          <w:sz w:val="24"/>
          <w:szCs w:val="24"/>
        </w:rPr>
      </w:pPr>
      <w:proofErr w:type="gramStart"/>
      <w:r w:rsidRPr="00144113">
        <w:rPr>
          <w:color w:val="4F81BD" w:themeColor="accent1"/>
          <w:sz w:val="24"/>
          <w:szCs w:val="24"/>
        </w:rPr>
        <w:t>ANS:-</w:t>
      </w:r>
      <w:proofErr w:type="gramEnd"/>
    </w:p>
    <w:p w14:paraId="2AE6A9D9" w14:textId="08853917" w:rsidR="00291673" w:rsidRPr="00144113" w:rsidRDefault="00291673" w:rsidP="00291673">
      <w:pPr>
        <w:pStyle w:val="HTMLPreformatted"/>
        <w:shd w:val="clear" w:color="auto" w:fill="FFFFFF"/>
        <w:wordWrap w:val="0"/>
        <w:spacing w:line="244" w:lineRule="atLeast"/>
        <w:rPr>
          <w:color w:val="4F81BD" w:themeColor="accent1"/>
          <w:sz w:val="24"/>
          <w:szCs w:val="24"/>
        </w:rPr>
      </w:pPr>
      <w:r w:rsidRPr="00144113">
        <w:rPr>
          <w:color w:val="4F81BD" w:themeColor="accent1"/>
          <w:sz w:val="24"/>
          <w:szCs w:val="24"/>
        </w:rPr>
        <w:t>The Probability of Division #1 making a loss is 4.78 %</w:t>
      </w:r>
    </w:p>
    <w:p w14:paraId="6E0EA985" w14:textId="77777777" w:rsidR="00291673" w:rsidRPr="00144113" w:rsidRDefault="00291673" w:rsidP="00291673">
      <w:pPr>
        <w:pStyle w:val="HTMLPreformatted"/>
        <w:shd w:val="clear" w:color="auto" w:fill="FFFFFF"/>
        <w:wordWrap w:val="0"/>
        <w:spacing w:line="244" w:lineRule="atLeast"/>
        <w:rPr>
          <w:color w:val="4F81BD" w:themeColor="accent1"/>
          <w:sz w:val="24"/>
          <w:szCs w:val="24"/>
        </w:rPr>
      </w:pPr>
      <w:r w:rsidRPr="00144113">
        <w:rPr>
          <w:color w:val="4F81BD" w:themeColor="accent1"/>
          <w:sz w:val="24"/>
          <w:szCs w:val="24"/>
        </w:rPr>
        <w:t>The Probability of Division #2 making a loss is 4.01 %</w:t>
      </w:r>
    </w:p>
    <w:p w14:paraId="438A3C4B" w14:textId="77777777" w:rsidR="00291673" w:rsidRPr="00144113" w:rsidRDefault="00291673" w:rsidP="00291673">
      <w:pPr>
        <w:pStyle w:val="HTMLPreformatted"/>
        <w:shd w:val="clear" w:color="auto" w:fill="FFFFFF"/>
        <w:wordWrap w:val="0"/>
        <w:spacing w:line="244" w:lineRule="atLeast"/>
        <w:rPr>
          <w:color w:val="4F81BD" w:themeColor="accent1"/>
          <w:sz w:val="24"/>
          <w:szCs w:val="24"/>
        </w:rPr>
      </w:pPr>
      <w:r w:rsidRPr="00144113">
        <w:rPr>
          <w:color w:val="4F81BD" w:themeColor="accent1"/>
          <w:sz w:val="24"/>
          <w:szCs w:val="24"/>
        </w:rPr>
        <w:t>The Division 1 has a larger Probability of making a loss</w:t>
      </w:r>
    </w:p>
    <w:p w14:paraId="6710ED46" w14:textId="2937CF28" w:rsidR="00291673" w:rsidRDefault="00291673" w:rsidP="00291673">
      <w:pPr>
        <w:spacing w:after="120"/>
        <w:contextualSpacing/>
        <w:rPr>
          <w:color w:val="4F81BD" w:themeColor="accent1"/>
          <w:sz w:val="28"/>
          <w:szCs w:val="28"/>
        </w:rPr>
      </w:pPr>
    </w:p>
    <w:p w14:paraId="29E5B131" w14:textId="77777777" w:rsidR="00144113" w:rsidRDefault="00144113" w:rsidP="00144113">
      <w:pPr>
        <w:rPr>
          <w:color w:val="4F81BD" w:themeColor="accent1"/>
          <w:sz w:val="28"/>
          <w:szCs w:val="28"/>
        </w:rPr>
      </w:pPr>
    </w:p>
    <w:p w14:paraId="7872CEFF" w14:textId="677C10E2" w:rsidR="00144113" w:rsidRPr="00144113" w:rsidRDefault="00144113" w:rsidP="00144113">
      <w:pPr>
        <w:tabs>
          <w:tab w:val="left" w:pos="232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144113" w:rsidRPr="00144113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3E1A89"/>
    <w:multiLevelType w:val="multilevel"/>
    <w:tmpl w:val="7384FD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594018">
    <w:abstractNumId w:val="0"/>
  </w:num>
  <w:num w:numId="2" w16cid:durableId="1575964959">
    <w:abstractNumId w:val="4"/>
  </w:num>
  <w:num w:numId="3" w16cid:durableId="2006930461">
    <w:abstractNumId w:val="5"/>
  </w:num>
  <w:num w:numId="4" w16cid:durableId="900286412">
    <w:abstractNumId w:val="3"/>
  </w:num>
  <w:num w:numId="5" w16cid:durableId="1480071472">
    <w:abstractNumId w:val="1"/>
  </w:num>
  <w:num w:numId="6" w16cid:durableId="1317682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4113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9167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3665A"/>
    <w:rsid w:val="00772EA9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8F2057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87B95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2220"/>
    <w:rsid w:val="00C43114"/>
    <w:rsid w:val="00C50492"/>
    <w:rsid w:val="00C6422F"/>
    <w:rsid w:val="00C6452E"/>
    <w:rsid w:val="00C85841"/>
    <w:rsid w:val="00C85ACB"/>
    <w:rsid w:val="00C86065"/>
    <w:rsid w:val="00CA779E"/>
    <w:rsid w:val="00CB1F70"/>
    <w:rsid w:val="00CC26C4"/>
    <w:rsid w:val="00CC5234"/>
    <w:rsid w:val="00CD0254"/>
    <w:rsid w:val="00CD4D15"/>
    <w:rsid w:val="00CE6A19"/>
    <w:rsid w:val="00D0036B"/>
    <w:rsid w:val="00D221BE"/>
    <w:rsid w:val="00D41860"/>
    <w:rsid w:val="00D764A2"/>
    <w:rsid w:val="00DA2409"/>
    <w:rsid w:val="00DB236B"/>
    <w:rsid w:val="00DC4753"/>
    <w:rsid w:val="00E269E7"/>
    <w:rsid w:val="00E558F5"/>
    <w:rsid w:val="00EC2106"/>
    <w:rsid w:val="00EF374A"/>
    <w:rsid w:val="00F35EB9"/>
    <w:rsid w:val="00F37525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C65D94"/>
  <w15:docId w15:val="{8C98DC1D-0B26-4092-92AF-B50FA171B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205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42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899</Words>
  <Characters>4091</Characters>
  <Application>Microsoft Office Word</Application>
  <DocSecurity>0</DocSecurity>
  <Lines>163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Mayank Singh</cp:lastModifiedBy>
  <cp:revision>4</cp:revision>
  <dcterms:created xsi:type="dcterms:W3CDTF">2023-11-09T03:50:00Z</dcterms:created>
  <dcterms:modified xsi:type="dcterms:W3CDTF">2023-11-11T04:10:00Z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e7bb5763d4f2857fa4d09b2580ba08cc4f50dc229167c1836c4c8e062937b3cf</vt:lpwstr>
  </property>
</Properties>
</file>